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CBC1C" w14:textId="77777777" w:rsidR="005E5935" w:rsidRDefault="005E5935" w:rsidP="005E5935"/>
    <w:p w14:paraId="3E295311" w14:textId="4C55C58F" w:rsidR="005E5935" w:rsidRDefault="005E5935" w:rsidP="005E5935">
      <w:r>
        <w:t>Building Management Solutions</w:t>
      </w:r>
    </w:p>
    <w:p w14:paraId="5264854C" w14:textId="2500339D" w:rsidR="005E5935" w:rsidRDefault="005E5935" w:rsidP="005E5935">
      <w:r>
        <w:t xml:space="preserve">We cater </w:t>
      </w:r>
      <w:proofErr w:type="gramStart"/>
      <w:r>
        <w:t>to  building</w:t>
      </w:r>
      <w:proofErr w:type="gramEnd"/>
      <w:r>
        <w:t>-specific requirements to develop customized solutions for energy savings. Our state-of-the-art solution is a web-based building control that can connect, measure and control all automated systems installed within the building facility. Our innovative and easy to use solution provides a single point of control and monitoring for all sensors to provide complete building management solutions.</w:t>
      </w:r>
    </w:p>
    <w:p w14:paraId="755A9171" w14:textId="77777777" w:rsidR="005E5935" w:rsidRDefault="005E5935" w:rsidP="005E5935"/>
    <w:p w14:paraId="2E8A9E47" w14:textId="77777777" w:rsidR="005E5935" w:rsidRDefault="005E5935" w:rsidP="005E5935"/>
    <w:p w14:paraId="16E6D7F2" w14:textId="77777777" w:rsidR="005E5935" w:rsidRDefault="005E5935" w:rsidP="005E5935"/>
    <w:p w14:paraId="30F723B3" w14:textId="77777777" w:rsidR="005E5935" w:rsidRDefault="005E5935" w:rsidP="005E5935"/>
    <w:p w14:paraId="14215A21" w14:textId="3C5C1CFF" w:rsidR="005E5935" w:rsidRDefault="005E5935" w:rsidP="005E5935">
      <w:r>
        <w:t>WHY Skylights BMS</w:t>
      </w:r>
    </w:p>
    <w:p w14:paraId="5E8B5E22" w14:textId="13C8D06D" w:rsidR="005E5935" w:rsidRDefault="005E5935" w:rsidP="005E5935">
      <w:r>
        <w:t>State of the art features in the integrated building solutions</w:t>
      </w:r>
    </w:p>
    <w:p w14:paraId="23A71665" w14:textId="77777777" w:rsidR="005E5935" w:rsidRDefault="005E5935" w:rsidP="005E5935">
      <w:r>
        <w:t>Compliant to international standards</w:t>
      </w:r>
    </w:p>
    <w:p w14:paraId="5C12E493" w14:textId="77777777" w:rsidR="005E5935" w:rsidRDefault="005E5935" w:rsidP="005E5935">
      <w:r>
        <w:t>Specific solutions to optimize energy efficiency</w:t>
      </w:r>
    </w:p>
    <w:p w14:paraId="5BD7CAF8" w14:textId="77777777" w:rsidR="005E5935" w:rsidRDefault="005E5935" w:rsidP="005E5935">
      <w:r>
        <w:t>Expertise in project implementation</w:t>
      </w:r>
    </w:p>
    <w:p w14:paraId="009277B2" w14:textId="77777777" w:rsidR="005E5935" w:rsidRDefault="005E5935" w:rsidP="005E5935">
      <w:r>
        <w:t>Local support for dedicated after sales support</w:t>
      </w:r>
    </w:p>
    <w:p w14:paraId="0E0694D9" w14:textId="19F09687" w:rsidR="005E5935" w:rsidRDefault="005E5935" w:rsidP="005E5935">
      <w:r>
        <w:t>Over 4 decades of practical experience in installing challenging building energy requirements</w:t>
      </w:r>
    </w:p>
    <w:p w14:paraId="2D89109E" w14:textId="77777777" w:rsidR="005E5935" w:rsidRDefault="005E5935" w:rsidP="005E5935"/>
    <w:p w14:paraId="7E4F3CD2" w14:textId="77777777" w:rsidR="005E5935" w:rsidRDefault="005E5935" w:rsidP="005E5935"/>
    <w:p w14:paraId="40DD4E6B" w14:textId="77777777" w:rsidR="005E5935" w:rsidRDefault="005E5935" w:rsidP="005E5935"/>
    <w:p w14:paraId="0516465A" w14:textId="1415A4BA" w:rsidR="005E5935" w:rsidRDefault="005E5935" w:rsidP="005E5935">
      <w:r>
        <w:t>Building Management Systems</w:t>
      </w:r>
    </w:p>
    <w:p w14:paraId="42959840" w14:textId="6DFD6A13" w:rsidR="005E5935" w:rsidRDefault="005E5935" w:rsidP="005E5935">
      <w:r>
        <w:t xml:space="preserve">Our custom and scalable systems provide various features such as indoor and outdoor lighting system management, room temperature controls, ventilation controls, HVAC management system, etc. Our Artificial intelligence (AI) based algorithms monitor your systems and identify the true operational pattern, thereby benchmarking an ideal energy signature that would eventually realize significant savings for building owners and managers and also alerting them in case of deviations. </w:t>
      </w:r>
    </w:p>
    <w:p w14:paraId="7FFEB9DF" w14:textId="77777777" w:rsidR="005E5935" w:rsidRDefault="005E5935" w:rsidP="005E5935"/>
    <w:p w14:paraId="6A2D8C0E" w14:textId="13FD212A" w:rsidR="005E5935" w:rsidRDefault="005E5935" w:rsidP="005E5935">
      <w:r>
        <w:t xml:space="preserve">With the ability to monitor real time live energy consumption, our algorithms allow to create maximum limits for the building, which can provide substantial cost savings. It enables automatically reducing peak loads by scheduling loads during non-peak hours, relaxing </w:t>
      </w:r>
      <w:proofErr w:type="spellStart"/>
      <w:r>
        <w:t>setpoints</w:t>
      </w:r>
      <w:proofErr w:type="spellEnd"/>
      <w:r>
        <w:t xml:space="preserve">, </w:t>
      </w:r>
      <w:proofErr w:type="spellStart"/>
      <w:r>
        <w:t>deadbands</w:t>
      </w:r>
      <w:proofErr w:type="spellEnd"/>
      <w:r>
        <w:t xml:space="preserve">, reducing VFD speeds and turning off non-critical loads. All parameters are </w:t>
      </w:r>
      <w:r w:rsidR="00B5348D">
        <w:t>self-configurable</w:t>
      </w:r>
      <w:r>
        <w:t xml:space="preserve"> with our effortless software features.</w:t>
      </w:r>
    </w:p>
    <w:p w14:paraId="7062F297" w14:textId="77777777" w:rsidR="005E5935" w:rsidRDefault="005E5935" w:rsidP="005E5935"/>
    <w:p w14:paraId="1F016E36" w14:textId="77777777" w:rsidR="005E5935" w:rsidRDefault="005E5935" w:rsidP="005E5935"/>
    <w:p w14:paraId="14EDE210" w14:textId="77777777" w:rsidR="005E5935" w:rsidRDefault="005E5935" w:rsidP="005E5935">
      <w:r>
        <w:lastRenderedPageBreak/>
        <w:t xml:space="preserve">BMS Systems for the following: </w:t>
      </w:r>
    </w:p>
    <w:p w14:paraId="05064E7E" w14:textId="77777777" w:rsidR="005E5935" w:rsidRDefault="005E5935" w:rsidP="005E5935">
      <w:r>
        <w:t>HVAC Systems</w:t>
      </w:r>
    </w:p>
    <w:p w14:paraId="5DFDE09C" w14:textId="77777777" w:rsidR="005E5935" w:rsidRDefault="005E5935" w:rsidP="005E5935">
      <w:r>
        <w:t>Electrical Systems</w:t>
      </w:r>
    </w:p>
    <w:p w14:paraId="6F9E9A49" w14:textId="77777777" w:rsidR="005E5935" w:rsidRDefault="005E5935" w:rsidP="005E5935">
      <w:r>
        <w:t>PHE Systems</w:t>
      </w:r>
    </w:p>
    <w:p w14:paraId="3291C5A7" w14:textId="77777777" w:rsidR="005E5935" w:rsidRDefault="005E5935" w:rsidP="005E5935">
      <w:r>
        <w:t>Other Systems</w:t>
      </w:r>
    </w:p>
    <w:p w14:paraId="1D585722" w14:textId="77777777" w:rsidR="005E5935" w:rsidRDefault="005E5935" w:rsidP="005E5935"/>
    <w:p w14:paraId="6113876B" w14:textId="77777777" w:rsidR="005E5935" w:rsidRDefault="005E5935" w:rsidP="005E5935"/>
    <w:p w14:paraId="453F0C6E" w14:textId="77777777" w:rsidR="005E5935" w:rsidRDefault="005E5935" w:rsidP="005E5935">
      <w:r>
        <w:t>~~~~~~~~~~~~~~~~~~~~~~~~~~~~~~~~~~~~~~~~~~~~~~~</w:t>
      </w:r>
    </w:p>
    <w:p w14:paraId="1ECCBBC5" w14:textId="77777777" w:rsidR="005E5935" w:rsidRDefault="005E5935" w:rsidP="005E5935">
      <w:r>
        <w:t>image quality very poor???</w:t>
      </w:r>
    </w:p>
    <w:p w14:paraId="2F4C25F2" w14:textId="77777777" w:rsidR="005E5935" w:rsidRDefault="005E5935" w:rsidP="005E5935"/>
    <w:p w14:paraId="1758834B" w14:textId="77777777" w:rsidR="005E5935" w:rsidRDefault="005E5935" w:rsidP="005E5935"/>
    <w:p w14:paraId="39B18793" w14:textId="77777777" w:rsidR="005E5935" w:rsidRDefault="005E5935" w:rsidP="005E5935">
      <w:r>
        <w:t>Why Energy analytics?</w:t>
      </w:r>
    </w:p>
    <w:p w14:paraId="6AAAD623" w14:textId="76D120DA" w:rsidR="005E5935" w:rsidRDefault="005E5935" w:rsidP="005E5935">
      <w:r>
        <w:t xml:space="preserve">Our systems assist in preventive and predictive maintenance. Identifying faults, its location, its cause and frequency of such faults could provide insights on how to mitigate repetition and arrest such faults from happening again. </w:t>
      </w:r>
      <w:r w:rsidR="00B5348D">
        <w:t>This e</w:t>
      </w:r>
      <w:r>
        <w:t xml:space="preserve">nsures asset equipment protection for longer productivity with </w:t>
      </w:r>
      <w:r w:rsidR="00B5348D">
        <w:t>lesser</w:t>
      </w:r>
      <w:r>
        <w:t xml:space="preserve"> maintenance.</w:t>
      </w:r>
    </w:p>
    <w:p w14:paraId="36E5DE59" w14:textId="77777777" w:rsidR="005E5935" w:rsidRDefault="005E5935" w:rsidP="005E5935"/>
    <w:p w14:paraId="2B8FC9CF" w14:textId="77777777" w:rsidR="005E5935" w:rsidRDefault="005E5935" w:rsidP="005E5935">
      <w:r>
        <w:t>Custom branding/ white labeling</w:t>
      </w:r>
    </w:p>
    <w:p w14:paraId="463DDCFF" w14:textId="77777777" w:rsidR="005E5935" w:rsidRDefault="005E5935" w:rsidP="005E5935"/>
    <w:p w14:paraId="4E53F176" w14:textId="77777777" w:rsidR="005E5935" w:rsidRDefault="005E5935" w:rsidP="005E5935"/>
    <w:p w14:paraId="05631902" w14:textId="77777777" w:rsidR="005E5935" w:rsidRDefault="005E5935" w:rsidP="005E5935"/>
    <w:p w14:paraId="45C30CBC" w14:textId="77777777" w:rsidR="005E5935" w:rsidRDefault="005E5935" w:rsidP="005E5935">
      <w:r>
        <w:t>Energy management solutions</w:t>
      </w:r>
    </w:p>
    <w:p w14:paraId="66CC6C2D" w14:textId="77777777" w:rsidR="005E5935" w:rsidRDefault="005E5935" w:rsidP="005E5935">
      <w:r>
        <w:t>The Skylights Energy analytics delivers strategic energy management solutions. With tailored hardware, software and services focused only on maximizing reliability and reducing energy wastage.</w:t>
      </w:r>
    </w:p>
    <w:p w14:paraId="4B5ED90F" w14:textId="77777777" w:rsidR="005E5935" w:rsidRDefault="005E5935" w:rsidP="005E5935">
      <w:r>
        <w:t>Make the energy consumed meaningful by relating to your plant production, our innovative easy to use software can be customized to precisely identify key performance indicators.</w:t>
      </w:r>
    </w:p>
    <w:p w14:paraId="10B9DEB5" w14:textId="4FE6378A" w:rsidR="005E5935" w:rsidRDefault="005E5935" w:rsidP="005E5935">
      <w:r>
        <w:t>Identify production cost</w:t>
      </w:r>
      <w:r w:rsidR="00B5348D">
        <w:t xml:space="preserve"> per item</w:t>
      </w:r>
      <w:r>
        <w:t xml:space="preserve">, </w:t>
      </w:r>
      <w:r w:rsidR="00B5348D">
        <w:t xml:space="preserve">and </w:t>
      </w:r>
      <w:r>
        <w:t xml:space="preserve">evaluate necessary adjustments for a monumental increase in revenue. </w:t>
      </w:r>
    </w:p>
    <w:p w14:paraId="45A17974" w14:textId="303432A4" w:rsidR="005E5935" w:rsidRDefault="00B5348D" w:rsidP="005E5935">
      <w:r>
        <w:t>We offer e</w:t>
      </w:r>
      <w:r w:rsidR="005E5935">
        <w:t xml:space="preserve">ffortless ways to increase plant production </w:t>
      </w:r>
      <w:r>
        <w:t xml:space="preserve">through </w:t>
      </w:r>
      <w:r w:rsidR="005E5935">
        <w:t xml:space="preserve">data mining algorithms </w:t>
      </w:r>
      <w:r>
        <w:t xml:space="preserve">that </w:t>
      </w:r>
      <w:r w:rsidR="005E5935">
        <w:t>eventually lead to increased plant performance.</w:t>
      </w:r>
    </w:p>
    <w:p w14:paraId="5EBD3DB7" w14:textId="77777777" w:rsidR="005E5935" w:rsidRDefault="005E5935" w:rsidP="005E5935"/>
    <w:p w14:paraId="1CF588DF" w14:textId="77777777" w:rsidR="005E5935" w:rsidRDefault="005E5935" w:rsidP="005E5935"/>
    <w:p w14:paraId="1290A25D" w14:textId="5D879697" w:rsidR="005E5935" w:rsidRDefault="005E5935" w:rsidP="005E5935">
      <w:r>
        <w:t>Energy management reports</w:t>
      </w:r>
    </w:p>
    <w:p w14:paraId="7DA99099" w14:textId="4534CBB0" w:rsidR="00B5348D" w:rsidRDefault="00B5348D" w:rsidP="005E5935">
      <w:r>
        <w:lastRenderedPageBreak/>
        <w:t>Our energy management reports are informative, concise and includes the following deliverables:</w:t>
      </w:r>
    </w:p>
    <w:p w14:paraId="51B18AF9" w14:textId="7EB8412E" w:rsidR="005E5935" w:rsidRDefault="005E5935" w:rsidP="005E5935">
      <w:r>
        <w:t xml:space="preserve">Data acquisition </w:t>
      </w:r>
      <w:del w:id="0" w:author="admin" w:date="2021-05-12T20:00:00Z">
        <w:r w:rsidDel="000E7787">
          <w:delText>from all feeders</w:delText>
        </w:r>
      </w:del>
      <w:r>
        <w:t xml:space="preserve"> of all parameters every second, without missing that critical second</w:t>
      </w:r>
    </w:p>
    <w:p w14:paraId="232D4D59" w14:textId="77777777" w:rsidR="005E5935" w:rsidRDefault="005E5935" w:rsidP="005E5935">
      <w:r>
        <w:t>Real time energy monitoring dashboard</w:t>
      </w:r>
    </w:p>
    <w:p w14:paraId="1BFD0F79" w14:textId="77777777" w:rsidR="005E5935" w:rsidRDefault="005E5935" w:rsidP="005E5935">
      <w:r>
        <w:t>Energy accounting per department per feeder</w:t>
      </w:r>
    </w:p>
    <w:p w14:paraId="56475B04" w14:textId="77777777" w:rsidR="005E5935" w:rsidRDefault="005E5935" w:rsidP="005E5935">
      <w:r>
        <w:t>Load side demand management</w:t>
      </w:r>
    </w:p>
    <w:p w14:paraId="0A7B7BED" w14:textId="77777777" w:rsidR="005E5935" w:rsidRDefault="005E5935" w:rsidP="005E5935">
      <w:r>
        <w:t>Asset performance monitoring and management</w:t>
      </w:r>
    </w:p>
    <w:p w14:paraId="3E4DF3E9" w14:textId="77777777" w:rsidR="005E5935" w:rsidRDefault="005E5935" w:rsidP="005E5935">
      <w:r>
        <w:t>Electrical system health</w:t>
      </w:r>
    </w:p>
    <w:p w14:paraId="4F93100E" w14:textId="35A916F7" w:rsidR="005E5935" w:rsidRDefault="00B5348D" w:rsidP="005E5935">
      <w:r>
        <w:t>Predictive</w:t>
      </w:r>
      <w:r w:rsidR="005E5935">
        <w:t xml:space="preserve"> energy data analytics</w:t>
      </w:r>
    </w:p>
    <w:p w14:paraId="57DBBDD4" w14:textId="77777777" w:rsidR="005E5935" w:rsidRDefault="005E5935" w:rsidP="005E5935">
      <w:r>
        <w:t>Utility bill verification</w:t>
      </w:r>
    </w:p>
    <w:p w14:paraId="240E5891" w14:textId="77777777" w:rsidR="005E5935" w:rsidRDefault="005E5935" w:rsidP="005E5935">
      <w:r>
        <w:t>Production cost analysis</w:t>
      </w:r>
    </w:p>
    <w:p w14:paraId="55687164" w14:textId="7C7C2610" w:rsidR="005E5935" w:rsidRDefault="005E5935" w:rsidP="005E5935">
      <w:r>
        <w:t>Live alerts to facility managers on any electrical parameters</w:t>
      </w:r>
      <w:ins w:id="1" w:author="admin" w:date="2021-05-12T18:00:00Z">
        <w:r w:rsidR="0082635D">
          <w:tab/>
        </w:r>
      </w:ins>
    </w:p>
    <w:p w14:paraId="22D2E471" w14:textId="77777777" w:rsidR="005E5935" w:rsidRDefault="005E5935" w:rsidP="005E5935"/>
    <w:p w14:paraId="0F929819" w14:textId="77777777" w:rsidR="005E5935" w:rsidRDefault="005E5935" w:rsidP="005E5935"/>
    <w:p w14:paraId="05E1B0C8" w14:textId="77777777" w:rsidR="005E5935" w:rsidRDefault="005E5935" w:rsidP="005E5935"/>
    <w:p w14:paraId="3E4796E3" w14:textId="77777777" w:rsidR="005E5935" w:rsidRDefault="005E5935" w:rsidP="005E5935">
      <w:r>
        <w:t>https://ashrae.iwrapper.com/ASHRAE_PREVIEW_ONLY_STANDARDS/STD_100_2018</w:t>
      </w:r>
    </w:p>
    <w:p w14:paraId="5B745F13" w14:textId="77777777" w:rsidR="005E5935" w:rsidRDefault="005E5935" w:rsidP="005E5935"/>
    <w:p w14:paraId="1A70493A" w14:textId="77777777" w:rsidR="005E5935" w:rsidRDefault="005E5935" w:rsidP="005E5935">
      <w:r>
        <w:t>Energy Audit</w:t>
      </w:r>
    </w:p>
    <w:p w14:paraId="60B5EA12" w14:textId="6BE9B8FE" w:rsidR="005E5935" w:rsidRDefault="001C17CB" w:rsidP="005E5935">
      <w:r>
        <w:t>Our energy audit service is f</w:t>
      </w:r>
      <w:r w:rsidR="005E5935">
        <w:t>ocused on reducing energy wastage through periodic corrective measures, leading to maximum energy efficiency and performance. With our experienced and certified energy auditors, our focus is to make your industry a role model for others to follow</w:t>
      </w:r>
      <w:r w:rsidR="003D6BE1">
        <w:t xml:space="preserve">, by ensuring that you are running at the highest </w:t>
      </w:r>
      <w:r w:rsidR="009371CD">
        <w:t>standards of efficiency.</w:t>
      </w:r>
    </w:p>
    <w:p w14:paraId="3DE190A0" w14:textId="77777777" w:rsidR="005E5935" w:rsidRDefault="005E5935" w:rsidP="005E5935"/>
    <w:p w14:paraId="11762D09" w14:textId="77777777" w:rsidR="005E5935" w:rsidRDefault="005E5935" w:rsidP="005E5935"/>
    <w:p w14:paraId="7DAA5CC0" w14:textId="238EDC56" w:rsidR="005E5935" w:rsidRDefault="005E5935" w:rsidP="005E5935">
      <w:r>
        <w:t>Cer</w:t>
      </w:r>
      <w:r w:rsidR="009371CD">
        <w:t>t</w:t>
      </w:r>
      <w:r>
        <w:t>if</w:t>
      </w:r>
      <w:r w:rsidR="00013809">
        <w:t>ication</w:t>
      </w:r>
      <w:r>
        <w:t xml:space="preserve"> </w:t>
      </w:r>
      <w:r w:rsidR="00013809">
        <w:t xml:space="preserve">by </w:t>
      </w:r>
      <w:r>
        <w:t xml:space="preserve">the International standards ISO 50001 on energy management, ensures </w:t>
      </w:r>
      <w:r w:rsidR="009E5080">
        <w:t xml:space="preserve">that </w:t>
      </w:r>
      <w:r>
        <w:t xml:space="preserve">your organization has a healthy energy management system, </w:t>
      </w:r>
      <w:r w:rsidR="00117AF6">
        <w:t xml:space="preserve">with </w:t>
      </w:r>
      <w:r>
        <w:t>reduc</w:t>
      </w:r>
      <w:r w:rsidR="00117AF6">
        <w:t>ed</w:t>
      </w:r>
      <w:r>
        <w:t xml:space="preserve"> energy consumption, environmental impact and increas</w:t>
      </w:r>
      <w:r w:rsidR="00117AF6">
        <w:t>ed</w:t>
      </w:r>
      <w:r>
        <w:t xml:space="preserve"> profitability. We assist your organization with the following services:</w:t>
      </w:r>
    </w:p>
    <w:p w14:paraId="0BB53195" w14:textId="77777777" w:rsidR="005E5935" w:rsidRDefault="005E5935" w:rsidP="005E5935">
      <w:r>
        <w:t>- Identification of compliance requirements based on load classification</w:t>
      </w:r>
    </w:p>
    <w:p w14:paraId="413BD01C" w14:textId="77777777" w:rsidR="005E5935" w:rsidRDefault="005E5935" w:rsidP="005E5935">
      <w:r>
        <w:t>- Level 1 Audit, Walk through analysis, verification of system energy flow analysis</w:t>
      </w:r>
    </w:p>
    <w:p w14:paraId="2EAB97BE" w14:textId="77777777" w:rsidR="005E5935" w:rsidRDefault="005E5935" w:rsidP="005E5935">
      <w:r>
        <w:t>- Level 2 Audit, Detailed energy survey and engineering analysis</w:t>
      </w:r>
    </w:p>
    <w:p w14:paraId="07E91823" w14:textId="3AA78F28" w:rsidR="005E5935" w:rsidRDefault="005E5935" w:rsidP="005E5935">
      <w:r>
        <w:t>- setting energy use intensity targets EUI</w:t>
      </w:r>
      <w:r w:rsidR="006836BD">
        <w:t>T</w:t>
      </w:r>
    </w:p>
    <w:p w14:paraId="144FAE77" w14:textId="492BC90C" w:rsidR="005E5935" w:rsidRDefault="005E5935" w:rsidP="005E5935">
      <w:r>
        <w:t>- Cont</w:t>
      </w:r>
      <w:r w:rsidR="00592388">
        <w:t>i</w:t>
      </w:r>
      <w:r>
        <w:t>nuous monitoring of energy usage</w:t>
      </w:r>
    </w:p>
    <w:p w14:paraId="4FE4C41A" w14:textId="77777777" w:rsidR="005E5935" w:rsidRDefault="005E5935" w:rsidP="005E5935">
      <w:r>
        <w:t>- Establish energy management plan set to meet target</w:t>
      </w:r>
    </w:p>
    <w:p w14:paraId="1643EE1E" w14:textId="77777777" w:rsidR="005E5935" w:rsidRDefault="005E5935" w:rsidP="005E5935">
      <w:r>
        <w:lastRenderedPageBreak/>
        <w:t>- Periodic inspection and corrective measures to achieve ideal performance</w:t>
      </w:r>
    </w:p>
    <w:p w14:paraId="4712B21D" w14:textId="77777777" w:rsidR="005E5935" w:rsidRDefault="005E5935" w:rsidP="005E5935">
      <w:r>
        <w:t>- Achieve ideal plant performance and reduced energy cost</w:t>
      </w:r>
    </w:p>
    <w:p w14:paraId="3347EBBC" w14:textId="77777777" w:rsidR="005E5935" w:rsidRDefault="005E5935" w:rsidP="005E5935">
      <w:r>
        <w:t>- Certified green energy plant</w:t>
      </w:r>
    </w:p>
    <w:p w14:paraId="692B6608" w14:textId="77777777" w:rsidR="005E5935" w:rsidRDefault="005E5935" w:rsidP="005E5935"/>
    <w:p w14:paraId="40F63FD6" w14:textId="77777777" w:rsidR="005E5935" w:rsidRDefault="005E5935" w:rsidP="005E5935"/>
    <w:p w14:paraId="41FBC30B" w14:textId="77777777" w:rsidR="005E5935" w:rsidRDefault="005E5935" w:rsidP="005E5935">
      <w:r>
        <w:t>https://www.ecmweb.com/power-quality-reliability/article/20900856/power-quality-measurement-and-analysis-basics#:~:text=When%20a%20load%20does%20not,is%20called%20power%20quality%20analysis.</w:t>
      </w:r>
    </w:p>
    <w:p w14:paraId="72764FB7" w14:textId="350D779C" w:rsidR="005E5935" w:rsidRDefault="005E5935" w:rsidP="005E5935">
      <w:r>
        <w:t xml:space="preserve">Power </w:t>
      </w:r>
      <w:r w:rsidR="00592388">
        <w:t>Quality Analysis</w:t>
      </w:r>
    </w:p>
    <w:p w14:paraId="3FDD0DB3" w14:textId="2FCCB132" w:rsidR="005E5935" w:rsidRDefault="005E5935" w:rsidP="005E5935">
      <w:r>
        <w:t xml:space="preserve">Energy wastage </w:t>
      </w:r>
      <w:r w:rsidR="00F12C67">
        <w:t>is</w:t>
      </w:r>
      <w:r>
        <w:t xml:space="preserve"> significant and most often undetected with aging </w:t>
      </w:r>
      <w:proofErr w:type="spellStart"/>
      <w:r>
        <w:t>equipments</w:t>
      </w:r>
      <w:proofErr w:type="spellEnd"/>
      <w:r>
        <w:t>, faulty terminations, poor installations, poor earthing,</w:t>
      </w:r>
      <w:r w:rsidR="001A1E8D">
        <w:t xml:space="preserve"> and</w:t>
      </w:r>
      <w:r>
        <w:t xml:space="preserve"> unbalanced loads. Power quality analysis aims to identify such issues, avoid unplanned outages, avoid production interruptions and maintain an ideal plant performance.</w:t>
      </w:r>
    </w:p>
    <w:p w14:paraId="1E636D5D" w14:textId="77777777" w:rsidR="005E5935" w:rsidRDefault="005E5935" w:rsidP="005E5935"/>
    <w:p w14:paraId="67673A63" w14:textId="77777777" w:rsidR="005E5935" w:rsidRDefault="005E5935" w:rsidP="005E5935"/>
    <w:p w14:paraId="7E37CB3E" w14:textId="27F9B62C" w:rsidR="005E5935" w:rsidRDefault="005E5935" w:rsidP="005E5935">
      <w:r>
        <w:t xml:space="preserve">Drawing poor quality of power, causes overheating of neutrals, overheating of transformers or motors, nuisance tripping of circuit breakers, blown fuses and eventual breakdown of heavy </w:t>
      </w:r>
      <w:r w:rsidR="00B310FF">
        <w:t>machineries</w:t>
      </w:r>
      <w:r>
        <w:t>, which are highly unpredictable and unsafe. Some of the most common indicators are:</w:t>
      </w:r>
    </w:p>
    <w:p w14:paraId="3D7CFD37" w14:textId="77777777" w:rsidR="005E5935" w:rsidRDefault="005E5935" w:rsidP="005E5935">
      <w:r>
        <w:t xml:space="preserve">- Harmonic distortions, identifying various harmonic frequencies and total harmonic distortions are critical to identify quality of power. </w:t>
      </w:r>
    </w:p>
    <w:p w14:paraId="7F0AEBD6" w14:textId="27F4FF71" w:rsidR="005E5935" w:rsidRDefault="005E5935" w:rsidP="005E5935">
      <w:r>
        <w:t xml:space="preserve">- Transient distortions or voltage surges are particularly dangerous causing irreversible damage to equipment, </w:t>
      </w:r>
      <w:r w:rsidR="00A94E50">
        <w:t>common issues are</w:t>
      </w:r>
      <w:r>
        <w:t xml:space="preserve"> lightning strikes </w:t>
      </w:r>
      <w:r w:rsidR="00A94E50">
        <w:t xml:space="preserve">and </w:t>
      </w:r>
      <w:r>
        <w:t>insulation failures</w:t>
      </w:r>
      <w:r w:rsidR="00A94E50">
        <w:t>.</w:t>
      </w:r>
    </w:p>
    <w:p w14:paraId="61066E2C" w14:textId="7CF84752" w:rsidR="005E5935" w:rsidRDefault="005E5935" w:rsidP="005E5935">
      <w:r>
        <w:t xml:space="preserve">- </w:t>
      </w:r>
      <w:r w:rsidR="00E65A90">
        <w:t>V</w:t>
      </w:r>
      <w:r>
        <w:t xml:space="preserve">oltage sags and swells </w:t>
      </w:r>
      <w:r w:rsidR="003C2CB4">
        <w:t xml:space="preserve">with </w:t>
      </w:r>
      <w:r>
        <w:t>distortion of 10% or more from normal voltage levels causes contactor chattering, plc failures, variable speed drives to fail</w:t>
      </w:r>
    </w:p>
    <w:p w14:paraId="4EBD6A85" w14:textId="34874673" w:rsidR="005E5935" w:rsidRDefault="005E5935" w:rsidP="005E5935">
      <w:r>
        <w:t xml:space="preserve">- </w:t>
      </w:r>
      <w:r w:rsidR="00E65A90">
        <w:t>V</w:t>
      </w:r>
      <w:r>
        <w:t>oltage and current unbalances</w:t>
      </w:r>
      <w:r w:rsidR="00E65A90">
        <w:t xml:space="preserve"> leads to challenges in </w:t>
      </w:r>
      <w:r>
        <w:t>maintaining balanced load</w:t>
      </w:r>
      <w:r w:rsidR="00E65A90">
        <w:t xml:space="preserve"> </w:t>
      </w:r>
      <w:r>
        <w:t xml:space="preserve">when single phase loads cycle </w:t>
      </w:r>
      <w:r w:rsidR="00B832F9">
        <w:t xml:space="preserve">go </w:t>
      </w:r>
      <w:r>
        <w:t>on/off during peak hours</w:t>
      </w:r>
      <w:r w:rsidR="006F25C4">
        <w:t>.</w:t>
      </w:r>
      <w:r>
        <w:t xml:space="preserve"> </w:t>
      </w:r>
      <w:r w:rsidR="006F25C4">
        <w:t xml:space="preserve">This </w:t>
      </w:r>
      <w:r>
        <w:t>caus</w:t>
      </w:r>
      <w:r w:rsidR="0075723C">
        <w:t>e</w:t>
      </w:r>
      <w:r w:rsidR="006F25C4">
        <w:t>s</w:t>
      </w:r>
      <w:r>
        <w:t xml:space="preserve"> unavoidable </w:t>
      </w:r>
      <w:proofErr w:type="spellStart"/>
      <w:r>
        <w:t>unablances</w:t>
      </w:r>
      <w:proofErr w:type="spellEnd"/>
      <w:r>
        <w:t xml:space="preserve"> in voltage and current</w:t>
      </w:r>
      <w:r w:rsidR="007B055A">
        <w:t xml:space="preserve"> l</w:t>
      </w:r>
      <w:r>
        <w:t xml:space="preserve">eading to high current consumption </w:t>
      </w:r>
      <w:r w:rsidR="007B055A">
        <w:t xml:space="preserve">which </w:t>
      </w:r>
      <w:r>
        <w:t>eventually</w:t>
      </w:r>
      <w:r w:rsidR="007B055A">
        <w:t xml:space="preserve"> causes</w:t>
      </w:r>
      <w:r w:rsidR="00360532">
        <w:t xml:space="preserve"> </w:t>
      </w:r>
      <w:r>
        <w:t xml:space="preserve">overheating of </w:t>
      </w:r>
      <w:proofErr w:type="spellStart"/>
      <w:r>
        <w:t>equipments</w:t>
      </w:r>
      <w:proofErr w:type="spellEnd"/>
    </w:p>
    <w:p w14:paraId="53AC56AB" w14:textId="4067F4DA" w:rsidR="005E5935" w:rsidRDefault="005E5935" w:rsidP="005E5935">
      <w:r>
        <w:t xml:space="preserve">Power quality analysis assists in preventive and predictive maintenance. Identifying faults, its location, its cause and frequency of such faults could provide insights on how to mitigate </w:t>
      </w:r>
      <w:r w:rsidR="00360532">
        <w:t>repetition</w:t>
      </w:r>
      <w:r>
        <w:t xml:space="preserve"> and arrest such faults from happening again. </w:t>
      </w:r>
      <w:r w:rsidR="002B7559">
        <w:t>This e</w:t>
      </w:r>
      <w:r>
        <w:t>nsures asset equipment protection for longer productivity with fewer maintenance.</w:t>
      </w:r>
    </w:p>
    <w:p w14:paraId="1585BC9C" w14:textId="77777777" w:rsidR="005E5935" w:rsidRDefault="005E5935" w:rsidP="005E5935"/>
    <w:p w14:paraId="46A16205" w14:textId="77777777" w:rsidR="005E5935" w:rsidRDefault="005E5935" w:rsidP="005E5935"/>
    <w:p w14:paraId="383A403F" w14:textId="77777777" w:rsidR="005E5935" w:rsidRDefault="005E5935" w:rsidP="005E5935"/>
    <w:p w14:paraId="2DBF6FFA" w14:textId="77777777" w:rsidR="005E5935" w:rsidRDefault="005E5935" w:rsidP="005E5935">
      <w:r>
        <w:t>IEEE Power Quality Standards and NFPA 70B</w:t>
      </w:r>
    </w:p>
    <w:p w14:paraId="2437A16A" w14:textId="77777777" w:rsidR="005E5935" w:rsidRDefault="005E5935" w:rsidP="005E5935"/>
    <w:p w14:paraId="05381FF3" w14:textId="77777777" w:rsidR="005E5935" w:rsidRDefault="005E5935" w:rsidP="005E5935"/>
    <w:p w14:paraId="552E68D8" w14:textId="77777777" w:rsidR="005E5935" w:rsidRDefault="005E5935" w:rsidP="005E5935"/>
    <w:p w14:paraId="70790FD1" w14:textId="77777777" w:rsidR="005E5935" w:rsidRDefault="005E5935" w:rsidP="005E5935">
      <w:r>
        <w:t>Pricing Pages</w:t>
      </w:r>
    </w:p>
    <w:p w14:paraId="6F60AD99" w14:textId="6DA90C6E" w:rsidR="005E5935" w:rsidRDefault="005E5935" w:rsidP="005E5935">
      <w:r>
        <w:t>We provide the following</w:t>
      </w:r>
      <w:ins w:id="2" w:author="admin" w:date="2021-05-12T20:56:00Z">
        <w:r w:rsidR="00C13717">
          <w:t xml:space="preserve"> custom</w:t>
        </w:r>
      </w:ins>
      <w:bookmarkStart w:id="3" w:name="_GoBack"/>
      <w:bookmarkEnd w:id="3"/>
      <w:r>
        <w:t xml:space="preserve"> services:</w:t>
      </w:r>
    </w:p>
    <w:p w14:paraId="6AF0BD57" w14:textId="0201B4AD" w:rsidR="005E5935" w:rsidRDefault="005E5935" w:rsidP="005E5935">
      <w:r>
        <w:t>Electrical design consul</w:t>
      </w:r>
      <w:r w:rsidR="002B7559">
        <w:t>t</w:t>
      </w:r>
      <w:r>
        <w:t>ation services</w:t>
      </w:r>
    </w:p>
    <w:p w14:paraId="309CAF10" w14:textId="77777777" w:rsidR="005E5935" w:rsidRDefault="005E5935" w:rsidP="005E5935">
      <w:r>
        <w:t>Energy audits, identify critical components and measures to increase efficiency</w:t>
      </w:r>
    </w:p>
    <w:p w14:paraId="05F4C76B" w14:textId="77777777" w:rsidR="005E5935" w:rsidRDefault="005E5935" w:rsidP="005E5935">
      <w:r>
        <w:t>System Harmonic studies with detailed reports</w:t>
      </w:r>
    </w:p>
    <w:p w14:paraId="1A92F5BE" w14:textId="6F2917F3" w:rsidR="005E5935" w:rsidRDefault="005E5935" w:rsidP="005E5935">
      <w:r>
        <w:t xml:space="preserve">Industrial and commercial power system evaluation and </w:t>
      </w:r>
      <w:r w:rsidR="002B7559">
        <w:t>assessment</w:t>
      </w:r>
    </w:p>
    <w:p w14:paraId="12EA3166" w14:textId="77777777" w:rsidR="005E5935" w:rsidRDefault="005E5935" w:rsidP="005E5935">
      <w:r>
        <w:t>Ongoing system support and Maintenance contracts</w:t>
      </w:r>
    </w:p>
    <w:p w14:paraId="3D75D273" w14:textId="77777777" w:rsidR="005E5935" w:rsidRDefault="005E5935" w:rsidP="005E5935">
      <w:r>
        <w:t>Verification of existing electrical meters, relays and indications</w:t>
      </w:r>
    </w:p>
    <w:p w14:paraId="6C1748B0" w14:textId="6F5E0AC5" w:rsidR="005E5935" w:rsidRDefault="005E5935" w:rsidP="005E5935">
      <w:r>
        <w:t>Industrial automation solutions and buildi</w:t>
      </w:r>
      <w:r w:rsidR="002B7559">
        <w:t>n</w:t>
      </w:r>
      <w:r>
        <w:t>g management systems</w:t>
      </w:r>
    </w:p>
    <w:p w14:paraId="3A8238E1" w14:textId="77777777" w:rsidR="00753294" w:rsidRDefault="00C13717"/>
    <w:sectPr w:rsidR="00753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35"/>
    <w:rsid w:val="00013809"/>
    <w:rsid w:val="00060CE3"/>
    <w:rsid w:val="000E7787"/>
    <w:rsid w:val="00117AF6"/>
    <w:rsid w:val="001A1E8D"/>
    <w:rsid w:val="001C17CB"/>
    <w:rsid w:val="002B7559"/>
    <w:rsid w:val="00360532"/>
    <w:rsid w:val="003C2CB4"/>
    <w:rsid w:val="003D6BE1"/>
    <w:rsid w:val="00592388"/>
    <w:rsid w:val="005C3AC8"/>
    <w:rsid w:val="005E5935"/>
    <w:rsid w:val="00610D70"/>
    <w:rsid w:val="006836BD"/>
    <w:rsid w:val="006F25C4"/>
    <w:rsid w:val="0074433D"/>
    <w:rsid w:val="0075723C"/>
    <w:rsid w:val="007B055A"/>
    <w:rsid w:val="007D4A9C"/>
    <w:rsid w:val="0082635D"/>
    <w:rsid w:val="009371CD"/>
    <w:rsid w:val="009E5080"/>
    <w:rsid w:val="00A94E50"/>
    <w:rsid w:val="00B06404"/>
    <w:rsid w:val="00B310FF"/>
    <w:rsid w:val="00B4736F"/>
    <w:rsid w:val="00B5348D"/>
    <w:rsid w:val="00B61CF5"/>
    <w:rsid w:val="00B660C3"/>
    <w:rsid w:val="00B832F9"/>
    <w:rsid w:val="00C11687"/>
    <w:rsid w:val="00C13717"/>
    <w:rsid w:val="00C216DC"/>
    <w:rsid w:val="00C77857"/>
    <w:rsid w:val="00C97C5F"/>
    <w:rsid w:val="00E65A90"/>
    <w:rsid w:val="00F12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0F3A"/>
  <w15:chartTrackingRefBased/>
  <w15:docId w15:val="{E7B9E990-808F-4AEB-A427-F72E210B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B06404"/>
    <w:pPr>
      <w:spacing w:after="0" w:line="240" w:lineRule="auto"/>
    </w:pPr>
    <w:rPr>
      <w:lang w:val="en-US"/>
    </w:rPr>
  </w:style>
  <w:style w:type="paragraph" w:styleId="BalloonText">
    <w:name w:val="Balloon Text"/>
    <w:basedOn w:val="Normal"/>
    <w:link w:val="BalloonTextChar"/>
    <w:uiPriority w:val="99"/>
    <w:semiHidden/>
    <w:unhideWhenUsed/>
    <w:rsid w:val="008263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35D"/>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admin</cp:lastModifiedBy>
  <cp:revision>30</cp:revision>
  <dcterms:created xsi:type="dcterms:W3CDTF">2021-05-12T11:04:00Z</dcterms:created>
  <dcterms:modified xsi:type="dcterms:W3CDTF">2021-05-12T15:27:00Z</dcterms:modified>
</cp:coreProperties>
</file>